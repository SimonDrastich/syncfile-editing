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A0" w:rsidRDefault="006C2A7E" w:rsidP="00BF40CE">
      <w:pPr>
        <w:rPr>
          <w:sz w:val="44"/>
          <w:szCs w:val="44"/>
          <w:lang w:val="en-US"/>
        </w:rPr>
        <w:pPrChange w:id="0" w:author="Hajná Andrea" w:date="2019-11-05T21:40:00Z">
          <w:pPr>
            <w:jc w:val="center"/>
          </w:pPr>
        </w:pPrChange>
      </w:pPr>
      <w:r>
        <w:rPr>
          <w:sz w:val="44"/>
          <w:szCs w:val="44"/>
          <w:lang w:val="en-US"/>
        </w:rPr>
        <w:t xml:space="preserve">Edit </w:t>
      </w:r>
      <w:proofErr w:type="spellStart"/>
      <w:r>
        <w:rPr>
          <w:sz w:val="44"/>
          <w:szCs w:val="44"/>
          <w:lang w:val="en-US"/>
        </w:rPr>
        <w:t>MediaBlockPlayer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SyncFile</w:t>
      </w:r>
      <w:proofErr w:type="spellEnd"/>
    </w:p>
    <w:p w:rsidR="009806A0" w:rsidRDefault="006C2A7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Stránka slúži na vytváranie súborov </w:t>
      </w:r>
      <w:proofErr w:type="spellStart"/>
      <w:r>
        <w:rPr>
          <w:sz w:val="28"/>
          <w:szCs w:val="28"/>
        </w:rPr>
        <w:t>SyncFile</w:t>
      </w:r>
      <w:proofErr w:type="spellEnd"/>
      <w:r>
        <w:rPr>
          <w:sz w:val="28"/>
          <w:szCs w:val="28"/>
        </w:rPr>
        <w:t xml:space="preserve">. Používateľ si na začiatku vyberie textový súbor a audio súbor. Taktiež si môže vybrať súbor </w:t>
      </w:r>
      <w:proofErr w:type="spellStart"/>
      <w:r>
        <w:rPr>
          <w:sz w:val="28"/>
          <w:szCs w:val="28"/>
        </w:rPr>
        <w:t>SyncFile</w:t>
      </w:r>
      <w:proofErr w:type="spellEnd"/>
      <w:r>
        <w:rPr>
          <w:sz w:val="28"/>
          <w:szCs w:val="28"/>
        </w:rPr>
        <w:t xml:space="preserve">. V tom prípade sa načíta už existujúci súbor a môže sa upravovať, </w:t>
      </w:r>
      <w:r>
        <w:rPr>
          <w:sz w:val="28"/>
          <w:szCs w:val="28"/>
        </w:rPr>
        <w:t xml:space="preserve">v opačnom prípade sa vytvorí nový súbor </w:t>
      </w:r>
      <w:proofErr w:type="spellStart"/>
      <w:r>
        <w:rPr>
          <w:sz w:val="28"/>
          <w:szCs w:val="28"/>
        </w:rPr>
        <w:t>SyncFile</w:t>
      </w:r>
      <w:proofErr w:type="spellEnd"/>
      <w:r>
        <w:rPr>
          <w:sz w:val="28"/>
          <w:szCs w:val="28"/>
        </w:rPr>
        <w:t xml:space="preserve">. Ak má používateľ vybraté všetky položky s ktorými chce pracovať, tlačidlo START EDITING ho presunie na ďalšiu stránku </w:t>
      </w:r>
      <w:proofErr w:type="spellStart"/>
      <w:r>
        <w:rPr>
          <w:sz w:val="28"/>
          <w:szCs w:val="28"/>
        </w:rPr>
        <w:t>Setting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Markers</w:t>
      </w:r>
      <w:proofErr w:type="spellEnd"/>
      <w:r>
        <w:rPr>
          <w:sz w:val="28"/>
          <w:szCs w:val="28"/>
        </w:rPr>
        <w:t>. Ak nechce pokračovať, stačí tlačidlo CANCEL, ktoré ho</w:t>
      </w:r>
      <w:r>
        <w:rPr>
          <w:sz w:val="28"/>
          <w:szCs w:val="28"/>
        </w:rPr>
        <w:t xml:space="preserve"> vráti na domovskú stránku.</w:t>
      </w:r>
    </w:p>
    <w:p w:rsidR="009806A0" w:rsidRDefault="009806A0">
      <w:pPr>
        <w:rPr>
          <w:sz w:val="28"/>
          <w:szCs w:val="28"/>
        </w:rPr>
      </w:pPr>
    </w:p>
    <w:p w:rsidR="009806A0" w:rsidRDefault="009806A0">
      <w:pPr>
        <w:rPr>
          <w:sz w:val="28"/>
          <w:szCs w:val="28"/>
          <w:lang w:val="en-US"/>
        </w:rPr>
      </w:pPr>
    </w:p>
    <w:p w:rsidR="009806A0" w:rsidRDefault="006C2A7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219583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A0" w:rsidRDefault="009806A0">
      <w:pPr>
        <w:rPr>
          <w:sz w:val="28"/>
          <w:szCs w:val="28"/>
        </w:rPr>
      </w:pPr>
    </w:p>
    <w:p w:rsidR="009806A0" w:rsidRDefault="009806A0">
      <w:pPr>
        <w:rPr>
          <w:sz w:val="28"/>
          <w:szCs w:val="28"/>
        </w:rPr>
      </w:pPr>
    </w:p>
    <w:p w:rsidR="009806A0" w:rsidRDefault="006C2A7E">
      <w:pPr>
        <w:jc w:val="center"/>
        <w:rPr>
          <w:sz w:val="28"/>
          <w:szCs w:val="28"/>
        </w:rPr>
      </w:pPr>
      <w:proofErr w:type="spellStart"/>
      <w:r>
        <w:rPr>
          <w:sz w:val="44"/>
          <w:szCs w:val="44"/>
        </w:rPr>
        <w:t>Setting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Block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ending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Markers</w:t>
      </w:r>
      <w:proofErr w:type="spellEnd"/>
    </w:p>
    <w:p w:rsidR="009806A0" w:rsidRDefault="006C2A7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Na stránke </w:t>
      </w:r>
      <w:proofErr w:type="spellStart"/>
      <w:r>
        <w:rPr>
          <w:sz w:val="28"/>
          <w:szCs w:val="28"/>
        </w:rPr>
        <w:t>Setting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Markers</w:t>
      </w:r>
      <w:proofErr w:type="spellEnd"/>
      <w:r>
        <w:rPr>
          <w:sz w:val="28"/>
          <w:szCs w:val="28"/>
        </w:rPr>
        <w:t xml:space="preserve"> pracujeme na vytváraní/editovaní </w:t>
      </w:r>
      <w:proofErr w:type="spellStart"/>
      <w:r>
        <w:rPr>
          <w:sz w:val="28"/>
          <w:szCs w:val="28"/>
        </w:rPr>
        <w:t>SyncFilu</w:t>
      </w:r>
      <w:proofErr w:type="spellEnd"/>
      <w:r>
        <w:rPr>
          <w:sz w:val="28"/>
          <w:szCs w:val="28"/>
        </w:rPr>
        <w:t xml:space="preserve">. V okne pod </w:t>
      </w:r>
      <w:proofErr w:type="spellStart"/>
      <w:r>
        <w:rPr>
          <w:sz w:val="28"/>
          <w:szCs w:val="28"/>
        </w:rPr>
        <w:t>labelom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Script</w:t>
      </w:r>
      <w:proofErr w:type="spellEnd"/>
      <w:r>
        <w:rPr>
          <w:sz w:val="28"/>
          <w:szCs w:val="28"/>
        </w:rPr>
        <w:t xml:space="preserve"> sa nachádza text s ktorým pracujeme, pričom aktuálny blok na ktorom sa na</w:t>
      </w:r>
      <w:r>
        <w:rPr>
          <w:sz w:val="28"/>
          <w:szCs w:val="28"/>
        </w:rPr>
        <w:t>chádzame je zvýraznený farbou a podčiarknuté bloky už majú nastavenú časovú značku. Tento text slúži pre používateľa iba na čítanie, v okne samotnom sa nedá upravovať. Časová značka je v texte reprezentovaná ako „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“, a ak je vynechaná nejaká časť </w:t>
      </w:r>
      <w:ins w:id="1" w:author="Unknown Author" w:date="2019-11-05T13:26:00Z">
        <w:r>
          <w:rPr>
            <w:sz w:val="28"/>
            <w:szCs w:val="28"/>
          </w:rPr>
          <w:t>audia</w:t>
        </w:r>
      </w:ins>
      <w:ins w:id="2" w:author="Unknown Author" w:date="2019-11-05T13:27:00Z">
        <w:r>
          <w:rPr>
            <w:sz w:val="28"/>
            <w:szCs w:val="28"/>
          </w:rPr>
          <w:t>, ta</w:t>
        </w:r>
        <w:r>
          <w:rPr>
            <w:sz w:val="28"/>
            <w:szCs w:val="28"/>
          </w:rPr>
          <w:t xml:space="preserve">k </w:t>
        </w:r>
      </w:ins>
      <w:r>
        <w:rPr>
          <w:sz w:val="28"/>
          <w:szCs w:val="28"/>
        </w:rPr>
        <w:t>je označená v texte ako „</w:t>
      </w:r>
      <w:r>
        <w:rPr>
          <w:sz w:val="28"/>
          <w:szCs w:val="28"/>
          <w:lang w:val="en-US"/>
        </w:rPr>
        <w:t>&lt;SKIPPED&gt;</w:t>
      </w:r>
      <w:r>
        <w:rPr>
          <w:sz w:val="28"/>
          <w:szCs w:val="28"/>
        </w:rPr>
        <w:t xml:space="preserve">“. Vďaka </w:t>
      </w:r>
      <w:proofErr w:type="spellStart"/>
      <w:r>
        <w:rPr>
          <w:sz w:val="28"/>
          <w:szCs w:val="28"/>
        </w:rPr>
        <w:t>Buttonom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sa vieme posúvať po blokoch dopredu alebo dozadu. Vpred však vieme ísť iba ak má súčasný blok nastavenú už časovú značku</w:t>
      </w:r>
      <w:ins w:id="3" w:author="Unknown Author" w:date="2019-11-05T13:27:00Z">
        <w:r>
          <w:rPr>
            <w:sz w:val="28"/>
            <w:szCs w:val="28"/>
          </w:rPr>
          <w:t>,</w:t>
        </w:r>
      </w:ins>
      <w:ins w:id="4" w:author="Unknown Author" w:date="2019-11-05T13:28:00Z">
        <w:r>
          <w:rPr>
            <w:sz w:val="28"/>
            <w:szCs w:val="28"/>
          </w:rPr>
          <w:t xml:space="preserve"> ktorá zodpovedá koncu bloku.</w:t>
        </w:r>
      </w:ins>
      <w:del w:id="5" w:author="Unknown Author" w:date="2019-11-05T13:27:00Z">
        <w:r>
          <w:rPr>
            <w:sz w:val="28"/>
            <w:szCs w:val="28"/>
          </w:rPr>
          <w:delText>.</w:delText>
        </w:r>
      </w:del>
    </w:p>
    <w:p w:rsidR="009806A0" w:rsidRDefault="006C2A7E">
      <w:r>
        <w:rPr>
          <w:sz w:val="28"/>
          <w:szCs w:val="28"/>
        </w:rPr>
        <w:lastRenderedPageBreak/>
        <w:tab/>
        <w:t>V sekcií Audio pomocnou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 spúšťame audio nahrávku, sú k dispozícií aj dve tlačidlá +/- na lepšiu prácu s nahrávkou, vďaka ktorým sa vieme posúvať o zadaný interval</w:t>
      </w:r>
      <w:ins w:id="6" w:author="Unknown Author" w:date="2019-11-05T13:29:00Z">
        <w:r>
          <w:rPr>
            <w:sz w:val="28"/>
            <w:szCs w:val="28"/>
          </w:rPr>
          <w:t xml:space="preserve"> 0.1s</w:t>
        </w:r>
      </w:ins>
      <w:ins w:id="7" w:author="Unknown Author" w:date="2019-11-05T13:30:00Z">
        <w:r>
          <w:rPr>
            <w:sz w:val="28"/>
            <w:szCs w:val="28"/>
          </w:rPr>
          <w:t xml:space="preserve"> (tento môže používateľ zvýšiť alebo znížiť)</w:t>
        </w:r>
      </w:ins>
      <w:r>
        <w:rPr>
          <w:sz w:val="28"/>
          <w:szCs w:val="28"/>
        </w:rPr>
        <w:t>. Ak sme rozhodnut</w:t>
      </w:r>
      <w:ins w:id="8" w:author="Unknown Author" w:date="2019-11-05T13:29:00Z">
        <w:r>
          <w:rPr>
            <w:sz w:val="28"/>
            <w:szCs w:val="28"/>
          </w:rPr>
          <w:t>í</w:t>
        </w:r>
      </w:ins>
      <w:del w:id="9" w:author="Unknown Author" w:date="2019-11-05T13:29:00Z">
        <w:r>
          <w:rPr>
            <w:sz w:val="28"/>
            <w:szCs w:val="28"/>
          </w:rPr>
          <w:delText>ý</w:delText>
        </w:r>
      </w:del>
      <w:r>
        <w:rPr>
          <w:sz w:val="28"/>
          <w:szCs w:val="28"/>
        </w:rPr>
        <w:t xml:space="preserve"> </w:t>
      </w:r>
      <w:del w:id="10" w:author="Unknown Author" w:date="2019-11-05T13:30:00Z">
        <w:r>
          <w:rPr>
            <w:sz w:val="28"/>
            <w:szCs w:val="28"/>
          </w:rPr>
          <w:delText>umiestniť</w:delText>
        </w:r>
      </w:del>
      <w:ins w:id="11" w:author="Unknown Author" w:date="2019-11-05T13:30:00Z">
        <w:r>
          <w:rPr>
            <w:sz w:val="28"/>
            <w:szCs w:val="28"/>
          </w:rPr>
          <w:t>nasta</w:t>
        </w:r>
      </w:ins>
      <w:ins w:id="12" w:author="Unknown Author" w:date="2019-11-05T13:31:00Z">
        <w:r>
          <w:rPr>
            <w:sz w:val="28"/>
            <w:szCs w:val="28"/>
          </w:rPr>
          <w:t>viť časovú</w:t>
        </w:r>
      </w:ins>
      <w:r>
        <w:rPr>
          <w:sz w:val="28"/>
          <w:szCs w:val="28"/>
        </w:rPr>
        <w:t xml:space="preserve"> znač</w:t>
      </w:r>
      <w:r>
        <w:rPr>
          <w:sz w:val="28"/>
          <w:szCs w:val="28"/>
        </w:rPr>
        <w:t>ku</w:t>
      </w:r>
      <w:ins w:id="13" w:author="Unknown Author" w:date="2019-11-05T13:31:00Z">
        <w:r>
          <w:rPr>
            <w:sz w:val="28"/>
            <w:szCs w:val="28"/>
          </w:rPr>
          <w:t>, tak</w:t>
        </w:r>
      </w:ins>
      <w:r>
        <w:rPr>
          <w:sz w:val="28"/>
          <w:szCs w:val="28"/>
        </w:rPr>
        <w:t xml:space="preserve"> klikneme </w:t>
      </w:r>
      <w:del w:id="14" w:author="Unknown Author" w:date="2019-11-05T13:31:00Z">
        <w:r>
          <w:rPr>
            <w:sz w:val="28"/>
            <w:szCs w:val="28"/>
          </w:rPr>
          <w:delText>ma</w:delText>
        </w:r>
      </w:del>
      <w:ins w:id="15" w:author="Unknown Author" w:date="2019-11-05T13:31:00Z">
        <w:r>
          <w:rPr>
            <w:sz w:val="28"/>
            <w:szCs w:val="28"/>
          </w:rPr>
          <w:t>na</w:t>
        </w:r>
      </w:ins>
      <w:r>
        <w:rPr>
          <w:sz w:val="28"/>
          <w:szCs w:val="28"/>
        </w:rPr>
        <w:t xml:space="preserve"> tlačidlo OK-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, ktoré umiestni časovú značku a posunie sa na ďalší blok v texte. Ak chceme pre kontrolu znovu spustiť časť nahrávky k danému bloku, tlačidlo </w:t>
      </w:r>
      <w:proofErr w:type="spellStart"/>
      <w:r>
        <w:rPr>
          <w:sz w:val="28"/>
          <w:szCs w:val="28"/>
        </w:rPr>
        <w:t>Replay</w:t>
      </w:r>
      <w:proofErr w:type="spellEnd"/>
      <w:r>
        <w:rPr>
          <w:sz w:val="28"/>
          <w:szCs w:val="28"/>
        </w:rPr>
        <w:t xml:space="preserve"> nám prehrá túto časť.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SKIP Interval nám dovoľuje vynechať časť audio (napríklad ak</w:t>
      </w:r>
      <w:r>
        <w:rPr>
          <w:sz w:val="28"/>
          <w:szCs w:val="28"/>
        </w:rPr>
        <w:t xml:space="preserve"> nesúvisí s textom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, opačne funguje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Remove</w:t>
      </w:r>
      <w:proofErr w:type="spellEnd"/>
      <w:r>
        <w:rPr>
          <w:sz w:val="28"/>
          <w:szCs w:val="28"/>
        </w:rPr>
        <w:t xml:space="preserve"> SKIPPED interval vďaka ktorej zrušíme značku SKIPPED a teda časť nahrávky už nebude vynechaná. </w:t>
      </w:r>
    </w:p>
    <w:p w:rsidR="009806A0" w:rsidRDefault="006C2A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EDIT/SPLIT/MERGE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slúži na spájanie, upravovanie alebo rozdelenie blokov. Po kliknutí na tlačidlo </w:t>
      </w:r>
      <w:r>
        <w:rPr>
          <w:sz w:val="28"/>
          <w:szCs w:val="28"/>
        </w:rPr>
        <w:t xml:space="preserve">nás presmeruje na ďalšiu stránku EDIT/SPLIT/MERGE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>.</w:t>
      </w:r>
    </w:p>
    <w:p w:rsidR="009806A0" w:rsidRDefault="006C2A7E">
      <w:pPr>
        <w:rPr>
          <w:sz w:val="28"/>
          <w:szCs w:val="28"/>
        </w:rPr>
      </w:pPr>
      <w:r>
        <w:rPr>
          <w:sz w:val="28"/>
          <w:szCs w:val="28"/>
        </w:rPr>
        <w:t xml:space="preserve">Ak je používateľ s prácou hotový a chce si ju uložiť klikne na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Save+Exit</w:t>
      </w:r>
      <w:proofErr w:type="spellEnd"/>
      <w:r>
        <w:rPr>
          <w:sz w:val="28"/>
          <w:szCs w:val="28"/>
        </w:rPr>
        <w:t xml:space="preserve">, ktorý ho presunie na okno 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>, ak nechce súbor ukladať st</w:t>
      </w:r>
      <w:ins w:id="16" w:author="Unknown Author" w:date="2019-11-05T13:33:00Z">
        <w:r>
          <w:rPr>
            <w:sz w:val="28"/>
            <w:szCs w:val="28"/>
          </w:rPr>
          <w:t>l</w:t>
        </w:r>
      </w:ins>
      <w:r>
        <w:rPr>
          <w:sz w:val="28"/>
          <w:szCs w:val="28"/>
        </w:rPr>
        <w:t xml:space="preserve">ačí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CANCEL ktorý všetky zmeny zruší a vráti</w:t>
      </w:r>
      <w:r>
        <w:rPr>
          <w:sz w:val="28"/>
          <w:szCs w:val="28"/>
        </w:rPr>
        <w:t xml:space="preserve"> používateľa na domovskú stránku.</w:t>
      </w:r>
    </w:p>
    <w:p w:rsidR="009806A0" w:rsidRDefault="009806A0">
      <w:pPr>
        <w:rPr>
          <w:sz w:val="28"/>
          <w:szCs w:val="28"/>
        </w:rPr>
      </w:pPr>
    </w:p>
    <w:p w:rsidR="009806A0" w:rsidRDefault="006C2A7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54140" cy="3322320"/>
            <wp:effectExtent l="0" t="0" r="0" b="0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A0" w:rsidRDefault="009806A0">
      <w:pPr>
        <w:rPr>
          <w:sz w:val="28"/>
          <w:szCs w:val="28"/>
        </w:rPr>
      </w:pPr>
    </w:p>
    <w:p w:rsidR="009806A0" w:rsidRDefault="009806A0">
      <w:pPr>
        <w:jc w:val="center"/>
        <w:rPr>
          <w:sz w:val="44"/>
          <w:szCs w:val="44"/>
        </w:rPr>
      </w:pPr>
    </w:p>
    <w:p w:rsidR="009806A0" w:rsidRDefault="009806A0">
      <w:pPr>
        <w:jc w:val="center"/>
        <w:rPr>
          <w:sz w:val="44"/>
          <w:szCs w:val="44"/>
        </w:rPr>
      </w:pPr>
    </w:p>
    <w:p w:rsidR="009806A0" w:rsidRDefault="006C2A7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EDIT/SPLIT/MERGE </w:t>
      </w:r>
      <w:proofErr w:type="spellStart"/>
      <w:r>
        <w:rPr>
          <w:sz w:val="44"/>
          <w:szCs w:val="44"/>
        </w:rPr>
        <w:t>Block</w:t>
      </w:r>
      <w:proofErr w:type="spellEnd"/>
    </w:p>
    <w:p w:rsidR="009806A0" w:rsidRDefault="006C2A7E">
      <w:r>
        <w:rPr>
          <w:sz w:val="28"/>
          <w:szCs w:val="28"/>
        </w:rPr>
        <w:t xml:space="preserve">V tomto okne si môže používateľ </w:t>
      </w:r>
      <w:ins w:id="17" w:author="Unknown Author" w:date="2019-11-05T13:34:00Z">
        <w:r>
          <w:rPr>
            <w:sz w:val="28"/>
            <w:szCs w:val="28"/>
          </w:rPr>
          <w:t>o</w:t>
        </w:r>
      </w:ins>
      <w:del w:id="18" w:author="Unknown Author" w:date="2019-11-05T13:34:00Z">
        <w:r>
          <w:rPr>
            <w:sz w:val="28"/>
            <w:szCs w:val="28"/>
          </w:rPr>
          <w:delText>u</w:delText>
        </w:r>
      </w:del>
      <w:r>
        <w:rPr>
          <w:sz w:val="28"/>
          <w:szCs w:val="28"/>
        </w:rPr>
        <w:t xml:space="preserve">praviť </w:t>
      </w:r>
      <w:ins w:id="19" w:author="Unknown Author" w:date="2019-11-05T13:34:00Z">
        <w:r>
          <w:rPr>
            <w:sz w:val="28"/>
            <w:szCs w:val="28"/>
          </w:rPr>
          <w:t xml:space="preserve">text </w:t>
        </w:r>
      </w:ins>
      <w:del w:id="20" w:author="Unknown Author" w:date="2019-11-05T13:34:00Z">
        <w:r>
          <w:rPr>
            <w:sz w:val="28"/>
            <w:szCs w:val="28"/>
          </w:rPr>
          <w:delText>konkrétny</w:delText>
        </w:r>
      </w:del>
      <w:ins w:id="21" w:author="Unknown Author" w:date="2019-11-05T13:34:00Z">
        <w:r>
          <w:rPr>
            <w:sz w:val="28"/>
            <w:szCs w:val="28"/>
          </w:rPr>
          <w:t>aktuálneho</w:t>
        </w:r>
      </w:ins>
      <w:r>
        <w:rPr>
          <w:sz w:val="28"/>
          <w:szCs w:val="28"/>
        </w:rPr>
        <w:t xml:space="preserve"> blok</w:t>
      </w:r>
      <w:ins w:id="22" w:author="Unknown Author" w:date="2019-11-05T13:34:00Z">
        <w:r>
          <w:rPr>
            <w:sz w:val="28"/>
            <w:szCs w:val="28"/>
          </w:rPr>
          <w:t>u</w:t>
        </w:r>
      </w:ins>
      <w:r>
        <w:rPr>
          <w:sz w:val="28"/>
          <w:szCs w:val="28"/>
        </w:rPr>
        <w:t xml:space="preserve">, pridať značku do bloku čím ho rozdelí na dva, alebo </w:t>
      </w:r>
      <w:proofErr w:type="spellStart"/>
      <w:r>
        <w:rPr>
          <w:sz w:val="28"/>
          <w:szCs w:val="28"/>
        </w:rPr>
        <w:t>buttonom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spojiť s nasledujúcim blokom do j</w:t>
      </w:r>
      <w:r>
        <w:rPr>
          <w:sz w:val="28"/>
          <w:szCs w:val="28"/>
        </w:rPr>
        <w:t xml:space="preserve">edného. Ak so zmenami skončil stlačí tlačidlo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Script</w:t>
      </w:r>
      <w:proofErr w:type="spellEnd"/>
      <w:ins w:id="23" w:author="Unknown Author" w:date="2019-11-05T13:35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a</w:t>
      </w:r>
      <w:ins w:id="24" w:author="Unknown Author" w:date="2019-11-05T13:35:00Z">
        <w:r>
          <w:rPr>
            <w:sz w:val="28"/>
            <w:szCs w:val="28"/>
          </w:rPr>
          <w:t>k</w:t>
        </w:r>
      </w:ins>
      <w:del w:id="25" w:author="Unknown Author" w:date="2019-11-05T13:35:00Z">
        <w:r>
          <w:rPr>
            <w:sz w:val="28"/>
            <w:szCs w:val="28"/>
          </w:rPr>
          <w:delText>j</w:delText>
        </w:r>
      </w:del>
      <w:r>
        <w:rPr>
          <w:sz w:val="28"/>
          <w:szCs w:val="28"/>
        </w:rPr>
        <w:t xml:space="preserve"> chce zmeny uložiť natrvalo</w:t>
      </w:r>
      <w:del w:id="26" w:author="Unknown Author" w:date="2019-11-05T13:35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alebo tlačidlo CANCEL ak chce zmeny zrušiť.</w:t>
      </w:r>
    </w:p>
    <w:p w:rsidR="009806A0" w:rsidRDefault="009806A0">
      <w:pPr>
        <w:rPr>
          <w:sz w:val="28"/>
          <w:szCs w:val="28"/>
        </w:rPr>
      </w:pPr>
    </w:p>
    <w:p w:rsidR="009806A0" w:rsidRDefault="006C2A7E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760720" cy="1996440"/>
            <wp:effectExtent l="0" t="0" r="0" b="0"/>
            <wp:docPr id="3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A0" w:rsidRDefault="009806A0">
      <w:pPr>
        <w:jc w:val="center"/>
        <w:rPr>
          <w:sz w:val="44"/>
          <w:szCs w:val="44"/>
        </w:rPr>
      </w:pPr>
    </w:p>
    <w:p w:rsidR="009806A0" w:rsidRDefault="006C2A7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Save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Exit</w:t>
      </w:r>
      <w:proofErr w:type="spellEnd"/>
    </w:p>
    <w:p w:rsidR="009806A0" w:rsidRDefault="006C2A7E">
      <w:pPr>
        <w:rPr>
          <w:sz w:val="28"/>
          <w:szCs w:val="28"/>
        </w:rPr>
      </w:pPr>
      <w:r>
        <w:rPr>
          <w:sz w:val="28"/>
          <w:szCs w:val="28"/>
        </w:rPr>
        <w:t xml:space="preserve">Keď už máme súbor vytvorený, uložíme súbor </w:t>
      </w:r>
      <w:proofErr w:type="spellStart"/>
      <w:r>
        <w:rPr>
          <w:sz w:val="28"/>
          <w:szCs w:val="28"/>
        </w:rPr>
        <w:t>SyncFile</w:t>
      </w:r>
      <w:proofErr w:type="spellEnd"/>
      <w:r>
        <w:rPr>
          <w:sz w:val="28"/>
          <w:szCs w:val="28"/>
        </w:rPr>
        <w:t>. Vyt</w:t>
      </w:r>
      <w:ins w:id="27" w:author="Hajná Andrea" w:date="2019-11-05T21:40:00Z">
        <w:r w:rsidR="00BF40CE">
          <w:rPr>
            <w:sz w:val="28"/>
            <w:szCs w:val="28"/>
          </w:rPr>
          <w:t>vo</w:t>
        </w:r>
      </w:ins>
      <w:del w:id="28" w:author="Hajná Andrea" w:date="2019-11-05T21:40:00Z">
        <w:r w:rsidDel="00BF40CE">
          <w:rPr>
            <w:sz w:val="28"/>
            <w:szCs w:val="28"/>
          </w:rPr>
          <w:delText>ov</w:delText>
        </w:r>
      </w:del>
      <w:r>
        <w:rPr>
          <w:sz w:val="28"/>
          <w:szCs w:val="28"/>
        </w:rPr>
        <w:t>ríme názov, default je</w:t>
      </w:r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AudioFile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mbpsf</w:t>
      </w:r>
      <w:proofErr w:type="spellEnd"/>
      <w:r>
        <w:rPr>
          <w:sz w:val="28"/>
          <w:szCs w:val="28"/>
        </w:rPr>
        <w:t xml:space="preserve">. A uložíme aj súbor </w:t>
      </w:r>
      <w:proofErr w:type="spellStart"/>
      <w:r>
        <w:rPr>
          <w:sz w:val="28"/>
          <w:szCs w:val="28"/>
        </w:rPr>
        <w:t>ScriptFile</w:t>
      </w:r>
      <w:proofErr w:type="spellEnd"/>
      <w:r>
        <w:rPr>
          <w:sz w:val="28"/>
          <w:szCs w:val="28"/>
        </w:rPr>
        <w:t xml:space="preserve"> ak bol editovaný.</w:t>
      </w:r>
      <w:ins w:id="29" w:author="Unknown Author" w:date="2019-11-05T13:38:00Z">
        <w:r>
          <w:rPr>
            <w:sz w:val="28"/>
            <w:szCs w:val="28"/>
          </w:rPr>
          <w:t xml:space="preserve"> Do Audio súboru nijako nezasahujeme.</w:t>
        </w:r>
      </w:ins>
      <w:r>
        <w:rPr>
          <w:sz w:val="28"/>
          <w:szCs w:val="28"/>
        </w:rPr>
        <w:t xml:space="preserve"> Kliknutím na </w:t>
      </w:r>
      <w:proofErr w:type="spellStart"/>
      <w:r>
        <w:rPr>
          <w:sz w:val="28"/>
          <w:szCs w:val="28"/>
        </w:rPr>
        <w:t>Save+Exit</w:t>
      </w:r>
      <w:proofErr w:type="spellEnd"/>
      <w:r>
        <w:rPr>
          <w:sz w:val="28"/>
          <w:szCs w:val="28"/>
        </w:rPr>
        <w:t xml:space="preserve"> sa uložia súbory a vrátime sa na domovskú stránku, pri klik</w:t>
      </w:r>
      <w:ins w:id="30" w:author="Hajná Andrea" w:date="2019-11-05T21:40:00Z">
        <w:r w:rsidR="00BF40CE">
          <w:rPr>
            <w:sz w:val="28"/>
            <w:szCs w:val="28"/>
          </w:rPr>
          <w:t>n</w:t>
        </w:r>
      </w:ins>
      <w:bookmarkStart w:id="31" w:name="_GoBack"/>
      <w:bookmarkEnd w:id="31"/>
      <w:r>
        <w:rPr>
          <w:sz w:val="28"/>
          <w:szCs w:val="28"/>
        </w:rPr>
        <w:t xml:space="preserve">utí na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Saving</w:t>
      </w:r>
      <w:proofErr w:type="spellEnd"/>
      <w:r>
        <w:rPr>
          <w:sz w:val="28"/>
          <w:szCs w:val="28"/>
        </w:rPr>
        <w:t xml:space="preserve"> sa vrátime taktiež na domovskú strá</w:t>
      </w:r>
      <w:r>
        <w:rPr>
          <w:sz w:val="28"/>
          <w:szCs w:val="28"/>
        </w:rPr>
        <w:t xml:space="preserve">nku ale súbory sa nám neuložia. Posledný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nás vráti na stránku </w:t>
      </w:r>
      <w:proofErr w:type="spellStart"/>
      <w:r>
        <w:rPr>
          <w:sz w:val="28"/>
          <w:szCs w:val="28"/>
        </w:rPr>
        <w:t>Setting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Markers</w:t>
      </w:r>
      <w:proofErr w:type="spellEnd"/>
      <w:r>
        <w:rPr>
          <w:sz w:val="28"/>
          <w:szCs w:val="28"/>
        </w:rPr>
        <w:t xml:space="preserve"> ak chceme vykonať ešte nejaké zmeny.</w:t>
      </w:r>
    </w:p>
    <w:p w:rsidR="009806A0" w:rsidRDefault="006C2A7E">
      <w:r>
        <w:rPr>
          <w:noProof/>
        </w:rPr>
        <w:lastRenderedPageBreak/>
        <w:drawing>
          <wp:inline distT="0" distB="0" distL="0" distR="0">
            <wp:extent cx="4610100" cy="2171700"/>
            <wp:effectExtent l="0" t="0" r="0" b="0"/>
            <wp:docPr id="4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6A0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jná Andrea">
    <w15:presenceInfo w15:providerId="None" w15:userId="Hajná Andr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A0"/>
    <w:rsid w:val="006C2A7E"/>
    <w:rsid w:val="009806A0"/>
    <w:rsid w:val="00B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4ED4"/>
  <w15:docId w15:val="{31977EE5-AAF3-43DC-8B87-2B27315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pPr>
      <w:spacing w:after="160" w:line="259" w:lineRule="auto"/>
    </w:p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94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BF0C40"/>
  </w:style>
  <w:style w:type="character" w:customStyle="1" w:styleId="PtaChar">
    <w:name w:val="Päta Char"/>
    <w:basedOn w:val="Predvolenpsmoodseku"/>
    <w:link w:val="Pta"/>
    <w:uiPriority w:val="99"/>
    <w:qFormat/>
    <w:rsid w:val="00BF0C40"/>
  </w:style>
  <w:style w:type="character" w:customStyle="1" w:styleId="Nadpis3Char">
    <w:name w:val="Nadpis 3 Char"/>
    <w:basedOn w:val="Predvolenpsmoodseku"/>
    <w:link w:val="Nadpis3"/>
    <w:uiPriority w:val="9"/>
    <w:qFormat/>
    <w:rsid w:val="00C94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styleId="Hlavika">
    <w:name w:val="header"/>
    <w:basedOn w:val="Normlny"/>
    <w:link w:val="HlavikaChar"/>
    <w:uiPriority w:val="99"/>
    <w:unhideWhenUsed/>
    <w:rsid w:val="00BF0C40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BF0C40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Sternmüller</dc:creator>
  <dc:description/>
  <cp:lastModifiedBy>Hajná Andrea</cp:lastModifiedBy>
  <cp:revision>2</cp:revision>
  <dcterms:created xsi:type="dcterms:W3CDTF">2019-11-05T20:42:00Z</dcterms:created>
  <dcterms:modified xsi:type="dcterms:W3CDTF">2019-11-05T20:42:00Z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